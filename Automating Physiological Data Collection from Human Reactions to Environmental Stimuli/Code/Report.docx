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5C83" w14:textId="58C29D8B" w:rsidR="00AB10FE" w:rsidRDefault="00AB10FE" w:rsidP="00AB10FE">
      <w:pPr>
        <w:pStyle w:val="Heading1"/>
      </w:pPr>
      <w:r>
        <w:t>Dataset</w:t>
      </w:r>
    </w:p>
    <w:p w14:paraId="3D22BA7C" w14:textId="1310D5C2" w:rsidR="00AB10FE" w:rsidRDefault="007C3D95" w:rsidP="00AB10FE">
      <w:r>
        <w:t>The dataset is a collection of images of different facial expressions that depict the following emotions:</w:t>
      </w:r>
    </w:p>
    <w:p w14:paraId="07E539B0" w14:textId="2933A341" w:rsidR="007C3D95" w:rsidRDefault="007C3D95" w:rsidP="007C3D95">
      <w:pPr>
        <w:pStyle w:val="ListParagraph"/>
        <w:numPr>
          <w:ilvl w:val="0"/>
          <w:numId w:val="1"/>
        </w:numPr>
      </w:pPr>
      <w:r>
        <w:t>Anger</w:t>
      </w:r>
    </w:p>
    <w:p w14:paraId="10351122" w14:textId="6E75B615" w:rsidR="007C3D95" w:rsidRDefault="007C3D95" w:rsidP="007C3D95">
      <w:pPr>
        <w:pStyle w:val="ListParagraph"/>
        <w:numPr>
          <w:ilvl w:val="0"/>
          <w:numId w:val="1"/>
        </w:numPr>
      </w:pPr>
      <w:r>
        <w:t>Disgusted</w:t>
      </w:r>
    </w:p>
    <w:p w14:paraId="2F09C24D" w14:textId="3815ED93" w:rsidR="007C3D95" w:rsidRDefault="007C3D95" w:rsidP="007C3D95">
      <w:pPr>
        <w:pStyle w:val="ListParagraph"/>
        <w:numPr>
          <w:ilvl w:val="0"/>
          <w:numId w:val="1"/>
        </w:numPr>
      </w:pPr>
      <w:r>
        <w:t>Fearful</w:t>
      </w:r>
    </w:p>
    <w:p w14:paraId="33728FFF" w14:textId="5990AF84" w:rsidR="007C3D95" w:rsidRDefault="007C3D95" w:rsidP="007C3D95">
      <w:pPr>
        <w:pStyle w:val="ListParagraph"/>
        <w:numPr>
          <w:ilvl w:val="0"/>
          <w:numId w:val="1"/>
        </w:numPr>
      </w:pPr>
      <w:r>
        <w:t>Happy</w:t>
      </w:r>
    </w:p>
    <w:p w14:paraId="201E82D5" w14:textId="3F6B7075" w:rsidR="007C3D95" w:rsidRDefault="007C3D95" w:rsidP="007C3D95">
      <w:pPr>
        <w:pStyle w:val="ListParagraph"/>
        <w:numPr>
          <w:ilvl w:val="0"/>
          <w:numId w:val="1"/>
        </w:numPr>
      </w:pPr>
      <w:r>
        <w:t>Neutral</w:t>
      </w:r>
    </w:p>
    <w:p w14:paraId="17C6138B" w14:textId="501A0F49" w:rsidR="007C3D95" w:rsidRDefault="007C3D95" w:rsidP="007C3D95">
      <w:pPr>
        <w:pStyle w:val="ListParagraph"/>
        <w:numPr>
          <w:ilvl w:val="0"/>
          <w:numId w:val="1"/>
        </w:numPr>
      </w:pPr>
      <w:r>
        <w:t>Sad</w:t>
      </w:r>
    </w:p>
    <w:p w14:paraId="2B67BF0E" w14:textId="3CD55B83" w:rsidR="007C3D95" w:rsidRDefault="007C3D95" w:rsidP="007C3D95">
      <w:pPr>
        <w:pStyle w:val="ListParagraph"/>
        <w:numPr>
          <w:ilvl w:val="0"/>
          <w:numId w:val="1"/>
        </w:numPr>
      </w:pPr>
      <w:r>
        <w:t>Surprised</w:t>
      </w:r>
    </w:p>
    <w:p w14:paraId="73A775B9" w14:textId="468509E3" w:rsidR="007C3D95" w:rsidRDefault="007C3D95" w:rsidP="00C26392">
      <w:pPr>
        <w:jc w:val="both"/>
        <w:rPr>
          <w:ins w:id="0" w:author="Mushood Hanif" w:date="2021-06-07T15:03:00Z"/>
        </w:rPr>
      </w:pPr>
      <w:r>
        <w:t>The dataset is taken from Kaggle. The dataset already divided into a train and test set during the time of download.</w:t>
      </w:r>
      <w:r w:rsidR="00E65FF3">
        <w:t xml:space="preserve"> The number of images for each emotion in the train and test dataset are inconsistent.</w:t>
      </w:r>
      <w:ins w:id="1" w:author="Mushood Hanif" w:date="2021-06-07T14:59:00Z">
        <w:r w:rsidR="00C26392">
          <w:t xml:space="preserve"> The images in the dataset are of the size 48x48 i.e., 2304 pixels per image. Since there are three 3D matrices asso</w:t>
        </w:r>
      </w:ins>
      <w:ins w:id="2" w:author="Mushood Hanif" w:date="2021-06-07T15:00:00Z">
        <w:r w:rsidR="00C26392">
          <w:t xml:space="preserve">ciated with each image one of each Red, Green, Blue (RGB), to make it easier to manage the dataset and to train the algorithm faster and more efficiently, the images are converted into grayscale. </w:t>
        </w:r>
        <w:r w:rsidR="002B28AC">
          <w:t xml:space="preserve">The reduces the </w:t>
        </w:r>
      </w:ins>
      <w:ins w:id="3" w:author="Mushood Hanif" w:date="2021-06-07T15:01:00Z">
        <w:r w:rsidR="002B28AC">
          <w:t xml:space="preserve">3 2D matrices for each image to one. Then we convert the grayscale image into a </w:t>
        </w:r>
      </w:ins>
      <w:ins w:id="4" w:author="Mushood Hanif" w:date="2021-06-07T15:02:00Z">
        <w:r w:rsidR="00C76C08">
          <w:t>Numpy</w:t>
        </w:r>
      </w:ins>
      <w:ins w:id="5" w:author="Mushood Hanif" w:date="2021-06-07T15:01:00Z">
        <w:r w:rsidR="002B28AC">
          <w:t xml:space="preserve"> array and each pixel of the image is treated as a separate element of the array. </w:t>
        </w:r>
      </w:ins>
      <w:ins w:id="6" w:author="Mushood Hanif" w:date="2021-06-07T15:02:00Z">
        <w:r w:rsidR="002B28AC">
          <w:t>Since</w:t>
        </w:r>
      </w:ins>
      <w:ins w:id="7" w:author="Mushood Hanif" w:date="2021-06-07T15:01:00Z">
        <w:r w:rsidR="002B28AC">
          <w:t>, each element of the array i</w:t>
        </w:r>
      </w:ins>
      <w:ins w:id="8" w:author="Mushood Hanif" w:date="2021-06-07T15:02:00Z">
        <w:r w:rsidR="002B28AC">
          <w:t>s treated as a separate feature, therefore, there are 2304 features for each instance in the dataset along with the 2305</w:t>
        </w:r>
        <w:r w:rsidR="002B28AC" w:rsidRPr="002B28AC">
          <w:rPr>
            <w:vertAlign w:val="superscript"/>
            <w:rPrChange w:id="9" w:author="Mushood Hanif" w:date="2021-06-07T15:02:00Z">
              <w:rPr/>
            </w:rPrChange>
          </w:rPr>
          <w:t>th</w:t>
        </w:r>
        <w:r w:rsidR="002B28AC">
          <w:t xml:space="preserve"> feature which is the label.</w:t>
        </w:r>
      </w:ins>
    </w:p>
    <w:p w14:paraId="78D935A8" w14:textId="0EFEE16E" w:rsidR="005A1A0B" w:rsidRDefault="005A1A0B" w:rsidP="00C26392">
      <w:pPr>
        <w:jc w:val="both"/>
        <w:rPr>
          <w:ins w:id="10" w:author="Mushood Hanif" w:date="2021-06-07T15:05:00Z"/>
        </w:rPr>
      </w:pPr>
      <w:ins w:id="11" w:author="Mushood Hanif" w:date="2021-06-07T15:03:00Z">
        <w:r>
          <w:t>This dataset already comes with a separated folder for each training and testing dataset.</w:t>
        </w:r>
      </w:ins>
      <w:ins w:id="12" w:author="Mushood Hanif" w:date="2021-06-07T15:04:00Z">
        <w:r>
          <w:t xml:space="preserve"> The number of images for each emotion in both the training and test sets are as followed:</w:t>
        </w:r>
      </w:ins>
    </w:p>
    <w:p w14:paraId="631B01B7" w14:textId="2D2A501C" w:rsidR="005A1A0B" w:rsidRDefault="005A1A0B" w:rsidP="00C26392">
      <w:pPr>
        <w:jc w:val="both"/>
        <w:rPr>
          <w:ins w:id="13" w:author="Mushood Hanif" w:date="2021-06-07T15:04:00Z"/>
        </w:rPr>
      </w:pPr>
      <w:ins w:id="14" w:author="Mushood Hanif" w:date="2021-06-07T15:05:00Z">
        <w:r>
          <w:t>Training Set</w:t>
        </w:r>
      </w:ins>
    </w:p>
    <w:p w14:paraId="5943CC94" w14:textId="4424C7FD" w:rsidR="005A1A0B" w:rsidRDefault="005A1A0B" w:rsidP="005A1A0B">
      <w:pPr>
        <w:pStyle w:val="ListParagraph"/>
        <w:numPr>
          <w:ilvl w:val="0"/>
          <w:numId w:val="2"/>
        </w:numPr>
        <w:jc w:val="both"/>
        <w:rPr>
          <w:ins w:id="15" w:author="Mushood Hanif" w:date="2021-06-07T15:04:00Z"/>
        </w:rPr>
        <w:pPrChange w:id="16" w:author="Mushood Hanif" w:date="2021-06-07T15:05:00Z">
          <w:pPr>
            <w:jc w:val="both"/>
          </w:pPr>
        </w:pPrChange>
      </w:pPr>
      <w:ins w:id="17" w:author="Mushood Hanif" w:date="2021-06-07T15:04:00Z">
        <w:r>
          <w:t>Anger</w:t>
        </w:r>
      </w:ins>
      <w:ins w:id="18" w:author="Mushood Hanif" w:date="2021-06-07T15:05:00Z">
        <w:r>
          <w:t>: 3995 images</w:t>
        </w:r>
      </w:ins>
    </w:p>
    <w:p w14:paraId="190C2D46" w14:textId="3CA1DA82" w:rsidR="005A1A0B" w:rsidRDefault="005A1A0B" w:rsidP="005A1A0B">
      <w:pPr>
        <w:pStyle w:val="ListParagraph"/>
        <w:numPr>
          <w:ilvl w:val="0"/>
          <w:numId w:val="2"/>
        </w:numPr>
        <w:jc w:val="both"/>
        <w:rPr>
          <w:ins w:id="19" w:author="Mushood Hanif" w:date="2021-06-07T15:04:00Z"/>
        </w:rPr>
        <w:pPrChange w:id="20" w:author="Mushood Hanif" w:date="2021-06-07T15:05:00Z">
          <w:pPr>
            <w:jc w:val="both"/>
          </w:pPr>
        </w:pPrChange>
      </w:pPr>
      <w:ins w:id="21" w:author="Mushood Hanif" w:date="2021-06-07T15:04:00Z">
        <w:r>
          <w:t>Disgusted</w:t>
        </w:r>
      </w:ins>
      <w:ins w:id="22" w:author="Mushood Hanif" w:date="2021-06-07T15:05:00Z">
        <w:r>
          <w:t>: 436</w:t>
        </w:r>
      </w:ins>
    </w:p>
    <w:p w14:paraId="0331924D" w14:textId="7165D48B" w:rsidR="005A1A0B" w:rsidRDefault="005A1A0B" w:rsidP="005A1A0B">
      <w:pPr>
        <w:pStyle w:val="ListParagraph"/>
        <w:numPr>
          <w:ilvl w:val="0"/>
          <w:numId w:val="2"/>
        </w:numPr>
        <w:jc w:val="both"/>
        <w:rPr>
          <w:ins w:id="23" w:author="Mushood Hanif" w:date="2021-06-07T15:04:00Z"/>
        </w:rPr>
        <w:pPrChange w:id="24" w:author="Mushood Hanif" w:date="2021-06-07T15:05:00Z">
          <w:pPr>
            <w:jc w:val="both"/>
          </w:pPr>
        </w:pPrChange>
      </w:pPr>
      <w:ins w:id="25" w:author="Mushood Hanif" w:date="2021-06-07T15:04:00Z">
        <w:r>
          <w:t>Fearful</w:t>
        </w:r>
      </w:ins>
      <w:ins w:id="26" w:author="Mushood Hanif" w:date="2021-06-07T15:05:00Z">
        <w:r>
          <w:t>: 4097</w:t>
        </w:r>
      </w:ins>
    </w:p>
    <w:p w14:paraId="1FC64C79" w14:textId="644A1BD2" w:rsidR="005A1A0B" w:rsidRDefault="005A1A0B" w:rsidP="005A1A0B">
      <w:pPr>
        <w:pStyle w:val="ListParagraph"/>
        <w:numPr>
          <w:ilvl w:val="0"/>
          <w:numId w:val="2"/>
        </w:numPr>
        <w:jc w:val="both"/>
        <w:rPr>
          <w:ins w:id="27" w:author="Mushood Hanif" w:date="2021-06-07T15:04:00Z"/>
        </w:rPr>
        <w:pPrChange w:id="28" w:author="Mushood Hanif" w:date="2021-06-07T15:05:00Z">
          <w:pPr>
            <w:jc w:val="both"/>
          </w:pPr>
        </w:pPrChange>
      </w:pPr>
      <w:ins w:id="29" w:author="Mushood Hanif" w:date="2021-06-07T15:04:00Z">
        <w:r>
          <w:t>Happy</w:t>
        </w:r>
      </w:ins>
      <w:ins w:id="30" w:author="Mushood Hanif" w:date="2021-06-07T15:05:00Z">
        <w:r>
          <w:t>: 7215</w:t>
        </w:r>
      </w:ins>
    </w:p>
    <w:p w14:paraId="15706FCA" w14:textId="77F3DEDA" w:rsidR="005A1A0B" w:rsidRDefault="005A1A0B" w:rsidP="005A1A0B">
      <w:pPr>
        <w:pStyle w:val="ListParagraph"/>
        <w:numPr>
          <w:ilvl w:val="0"/>
          <w:numId w:val="2"/>
        </w:numPr>
        <w:jc w:val="both"/>
        <w:rPr>
          <w:ins w:id="31" w:author="Mushood Hanif" w:date="2021-06-07T15:04:00Z"/>
        </w:rPr>
        <w:pPrChange w:id="32" w:author="Mushood Hanif" w:date="2021-06-07T15:05:00Z">
          <w:pPr>
            <w:jc w:val="both"/>
          </w:pPr>
        </w:pPrChange>
      </w:pPr>
      <w:ins w:id="33" w:author="Mushood Hanif" w:date="2021-06-07T15:04:00Z">
        <w:r>
          <w:t>Neutral</w:t>
        </w:r>
      </w:ins>
      <w:ins w:id="34" w:author="Mushood Hanif" w:date="2021-06-07T15:05:00Z">
        <w:r>
          <w:t xml:space="preserve">: </w:t>
        </w:r>
      </w:ins>
      <w:ins w:id="35" w:author="Mushood Hanif" w:date="2021-06-07T15:06:00Z">
        <w:r>
          <w:t>4965</w:t>
        </w:r>
      </w:ins>
    </w:p>
    <w:p w14:paraId="157D5AD9" w14:textId="1268193A" w:rsidR="005A1A0B" w:rsidRDefault="005A1A0B" w:rsidP="005A1A0B">
      <w:pPr>
        <w:pStyle w:val="ListParagraph"/>
        <w:numPr>
          <w:ilvl w:val="0"/>
          <w:numId w:val="2"/>
        </w:numPr>
        <w:jc w:val="both"/>
        <w:rPr>
          <w:ins w:id="36" w:author="Mushood Hanif" w:date="2021-06-07T15:04:00Z"/>
        </w:rPr>
        <w:pPrChange w:id="37" w:author="Mushood Hanif" w:date="2021-06-07T15:05:00Z">
          <w:pPr>
            <w:jc w:val="both"/>
          </w:pPr>
        </w:pPrChange>
      </w:pPr>
      <w:ins w:id="38" w:author="Mushood Hanif" w:date="2021-06-07T15:04:00Z">
        <w:r>
          <w:t>Sad</w:t>
        </w:r>
      </w:ins>
      <w:ins w:id="39" w:author="Mushood Hanif" w:date="2021-06-07T15:06:00Z">
        <w:r>
          <w:t>: 4830</w:t>
        </w:r>
      </w:ins>
    </w:p>
    <w:p w14:paraId="1D7BB891" w14:textId="44DDB773" w:rsidR="005A1A0B" w:rsidRDefault="005A1A0B" w:rsidP="005A1A0B">
      <w:pPr>
        <w:pStyle w:val="ListParagraph"/>
        <w:numPr>
          <w:ilvl w:val="0"/>
          <w:numId w:val="2"/>
        </w:numPr>
        <w:jc w:val="both"/>
        <w:rPr>
          <w:ins w:id="40" w:author="Mushood Hanif" w:date="2021-06-07T15:06:00Z"/>
        </w:rPr>
      </w:pPr>
      <w:ins w:id="41" w:author="Mushood Hanif" w:date="2021-06-07T15:04:00Z">
        <w:r>
          <w:t>Surprised</w:t>
        </w:r>
      </w:ins>
      <w:ins w:id="42" w:author="Mushood Hanif" w:date="2021-06-07T15:06:00Z">
        <w:r>
          <w:t>: 31</w:t>
        </w:r>
        <w:r w:rsidR="00B37125">
          <w:t>71</w:t>
        </w:r>
      </w:ins>
    </w:p>
    <w:p w14:paraId="08D38B4D" w14:textId="0153D386" w:rsidR="002C6688" w:rsidRDefault="002C6688" w:rsidP="002C6688">
      <w:pPr>
        <w:jc w:val="both"/>
        <w:rPr>
          <w:ins w:id="43" w:author="Mushood Hanif" w:date="2021-06-07T15:06:00Z"/>
        </w:rPr>
      </w:pPr>
      <w:ins w:id="44" w:author="Mushood Hanif" w:date="2021-06-07T15:06:00Z">
        <w:r>
          <w:t>Test Set</w:t>
        </w:r>
      </w:ins>
    </w:p>
    <w:p w14:paraId="65B642AF" w14:textId="2BF6D890" w:rsidR="002C6688" w:rsidRDefault="002C6688" w:rsidP="002C6688">
      <w:pPr>
        <w:pStyle w:val="ListParagraph"/>
        <w:numPr>
          <w:ilvl w:val="0"/>
          <w:numId w:val="3"/>
        </w:numPr>
        <w:rPr>
          <w:ins w:id="45" w:author="Mushood Hanif" w:date="2021-06-07T15:06:00Z"/>
        </w:rPr>
      </w:pPr>
      <w:ins w:id="46" w:author="Mushood Hanif" w:date="2021-06-07T15:06:00Z">
        <w:r>
          <w:t>Anger</w:t>
        </w:r>
        <w:r>
          <w:t>: 958</w:t>
        </w:r>
      </w:ins>
    </w:p>
    <w:p w14:paraId="1C29332E" w14:textId="14D05348" w:rsidR="002C6688" w:rsidRDefault="002C6688" w:rsidP="002C6688">
      <w:pPr>
        <w:pStyle w:val="ListParagraph"/>
        <w:numPr>
          <w:ilvl w:val="0"/>
          <w:numId w:val="3"/>
        </w:numPr>
        <w:rPr>
          <w:ins w:id="47" w:author="Mushood Hanif" w:date="2021-06-07T15:06:00Z"/>
        </w:rPr>
      </w:pPr>
      <w:ins w:id="48" w:author="Mushood Hanif" w:date="2021-06-07T15:06:00Z">
        <w:r>
          <w:t>Disgusted</w:t>
        </w:r>
      </w:ins>
      <w:ins w:id="49" w:author="Mushood Hanif" w:date="2021-06-07T15:07:00Z">
        <w:r>
          <w:t>: 111</w:t>
        </w:r>
      </w:ins>
    </w:p>
    <w:p w14:paraId="739D2BFF" w14:textId="50329C43" w:rsidR="002C6688" w:rsidRDefault="002C6688" w:rsidP="002C6688">
      <w:pPr>
        <w:pStyle w:val="ListParagraph"/>
        <w:numPr>
          <w:ilvl w:val="0"/>
          <w:numId w:val="3"/>
        </w:numPr>
        <w:rPr>
          <w:ins w:id="50" w:author="Mushood Hanif" w:date="2021-06-07T15:06:00Z"/>
        </w:rPr>
      </w:pPr>
      <w:ins w:id="51" w:author="Mushood Hanif" w:date="2021-06-07T15:06:00Z">
        <w:r>
          <w:t>Fearful</w:t>
        </w:r>
      </w:ins>
      <w:ins w:id="52" w:author="Mushood Hanif" w:date="2021-06-07T15:07:00Z">
        <w:r>
          <w:t>:  1024</w:t>
        </w:r>
      </w:ins>
    </w:p>
    <w:p w14:paraId="6FADCFFE" w14:textId="02842F33" w:rsidR="002C6688" w:rsidRDefault="002C6688" w:rsidP="002C6688">
      <w:pPr>
        <w:pStyle w:val="ListParagraph"/>
        <w:numPr>
          <w:ilvl w:val="0"/>
          <w:numId w:val="3"/>
        </w:numPr>
        <w:rPr>
          <w:ins w:id="53" w:author="Mushood Hanif" w:date="2021-06-07T15:06:00Z"/>
        </w:rPr>
      </w:pPr>
      <w:ins w:id="54" w:author="Mushood Hanif" w:date="2021-06-07T15:06:00Z">
        <w:r>
          <w:t>Happy</w:t>
        </w:r>
      </w:ins>
      <w:ins w:id="55" w:author="Mushood Hanif" w:date="2021-06-07T15:07:00Z">
        <w:r>
          <w:t>: 1774</w:t>
        </w:r>
      </w:ins>
    </w:p>
    <w:p w14:paraId="7A1134F0" w14:textId="3276B7AB" w:rsidR="002C6688" w:rsidRDefault="002C6688" w:rsidP="002C6688">
      <w:pPr>
        <w:pStyle w:val="ListParagraph"/>
        <w:numPr>
          <w:ilvl w:val="0"/>
          <w:numId w:val="3"/>
        </w:numPr>
        <w:rPr>
          <w:ins w:id="56" w:author="Mushood Hanif" w:date="2021-06-07T15:06:00Z"/>
        </w:rPr>
      </w:pPr>
      <w:ins w:id="57" w:author="Mushood Hanif" w:date="2021-06-07T15:06:00Z">
        <w:r>
          <w:t>Neutral</w:t>
        </w:r>
      </w:ins>
      <w:ins w:id="58" w:author="Mushood Hanif" w:date="2021-06-07T15:07:00Z">
        <w:r>
          <w:t xml:space="preserve">: </w:t>
        </w:r>
      </w:ins>
      <w:ins w:id="59" w:author="Mushood Hanif" w:date="2021-06-07T15:08:00Z">
        <w:r>
          <w:t>1233</w:t>
        </w:r>
      </w:ins>
    </w:p>
    <w:p w14:paraId="0128CA29" w14:textId="2EDB9536" w:rsidR="002C6688" w:rsidRDefault="002C6688" w:rsidP="002C6688">
      <w:pPr>
        <w:pStyle w:val="ListParagraph"/>
        <w:numPr>
          <w:ilvl w:val="0"/>
          <w:numId w:val="3"/>
        </w:numPr>
        <w:rPr>
          <w:ins w:id="60" w:author="Mushood Hanif" w:date="2021-06-07T15:06:00Z"/>
        </w:rPr>
      </w:pPr>
      <w:ins w:id="61" w:author="Mushood Hanif" w:date="2021-06-07T15:06:00Z">
        <w:r>
          <w:t>Sad</w:t>
        </w:r>
      </w:ins>
      <w:ins w:id="62" w:author="Mushood Hanif" w:date="2021-06-07T15:08:00Z">
        <w:r>
          <w:t>: 1247</w:t>
        </w:r>
      </w:ins>
    </w:p>
    <w:p w14:paraId="07E677C7" w14:textId="0B470C49" w:rsidR="002C6688" w:rsidRDefault="002C6688" w:rsidP="002C6688">
      <w:pPr>
        <w:pStyle w:val="ListParagraph"/>
        <w:numPr>
          <w:ilvl w:val="0"/>
          <w:numId w:val="3"/>
        </w:numPr>
        <w:pPrChange w:id="63" w:author="Mushood Hanif" w:date="2021-06-07T15:06:00Z">
          <w:pPr/>
        </w:pPrChange>
      </w:pPr>
      <w:ins w:id="64" w:author="Mushood Hanif" w:date="2021-06-07T15:06:00Z">
        <w:r>
          <w:t>Surprise</w:t>
        </w:r>
        <w:r>
          <w:t>d</w:t>
        </w:r>
      </w:ins>
      <w:ins w:id="65" w:author="Mushood Hanif" w:date="2021-06-07T15:08:00Z">
        <w:r>
          <w:t>: 831</w:t>
        </w:r>
      </w:ins>
    </w:p>
    <w:p w14:paraId="3D6D61A2" w14:textId="66746B48" w:rsidR="00C93A4B" w:rsidRDefault="00C93A4B" w:rsidP="00C93A4B">
      <w:pPr>
        <w:pStyle w:val="Heading1"/>
      </w:pPr>
      <w:r>
        <w:lastRenderedPageBreak/>
        <w:t>Machine Learning</w:t>
      </w:r>
    </w:p>
    <w:p w14:paraId="5D7560D3" w14:textId="47E585A2" w:rsidR="00F3524F" w:rsidRDefault="00F3524F" w:rsidP="00F3524F">
      <w:pPr>
        <w:jc w:val="both"/>
      </w:pPr>
      <w:r>
        <w:t xml:space="preserve">The objective of this project is to create a web app that can capture the facial expression of a person based on a stimulus provided by a slideshow on the web app. The images captured will then be forwarded to the algorithm where it will classify the image and save it </w:t>
      </w:r>
      <w:r w:rsidR="00105DB3">
        <w:t>in the local directory.</w:t>
      </w:r>
    </w:p>
    <w:p w14:paraId="4B4477C2" w14:textId="6EE55B53" w:rsidR="00A75F35" w:rsidRDefault="00A75F35" w:rsidP="00F3524F">
      <w:pPr>
        <w:jc w:val="both"/>
      </w:pPr>
      <w:r>
        <w:t xml:space="preserve">The project will have two modules; the frontend module that will be made using flask and jinja, and the machine learning module made using </w:t>
      </w:r>
      <w:r w:rsidR="005B0569">
        <w:t>a</w:t>
      </w:r>
      <w:r>
        <w:t xml:space="preserve"> </w:t>
      </w:r>
      <w:r w:rsidR="005B0569">
        <w:t xml:space="preserve">Convolutional </w:t>
      </w:r>
      <w:r>
        <w:t>Neural Network from PyTorch.</w:t>
      </w:r>
      <w:r w:rsidR="00C3521C">
        <w:t xml:space="preserve"> This document will only cover the machine learning aspect of the project as I will handle the software aspect myself.</w:t>
      </w:r>
    </w:p>
    <w:p w14:paraId="261BF130" w14:textId="1E26F5EA" w:rsidR="00C174A5" w:rsidDel="009E667A" w:rsidRDefault="000A653E" w:rsidP="00F3524F">
      <w:pPr>
        <w:jc w:val="both"/>
        <w:rPr>
          <w:del w:id="66" w:author="Mushood Hanif" w:date="2021-06-07T15:08:00Z"/>
        </w:rPr>
      </w:pPr>
      <w:ins w:id="67" w:author="Mushood Hanif" w:date="2021-06-07T15:09:00Z">
        <w:r>
          <w:t>The backend of the project consists of a Convolutional Neural Network created using the Keras ML library for Python. The</w:t>
        </w:r>
      </w:ins>
      <w:ins w:id="68" w:author="Mushood Hanif" w:date="2021-06-07T15:10:00Z">
        <w:r w:rsidR="004A420F">
          <w:t xml:space="preserve"> algorithm is specifically chosen for this research because the dataset for this research is of the image format and CNNs are very popular for </w:t>
        </w:r>
      </w:ins>
      <w:ins w:id="69" w:author="Mushood Hanif" w:date="2021-06-07T15:11:00Z">
        <w:r w:rsidR="004A420F">
          <w:t>image classification.</w:t>
        </w:r>
        <w:r w:rsidR="009E667A">
          <w:t xml:space="preserve"> The CNN used in this code has the following configuration:</w:t>
        </w:r>
      </w:ins>
      <w:del w:id="70" w:author="Mushood Hanif" w:date="2021-06-07T15:08:00Z">
        <w:r w:rsidR="00C174A5" w:rsidDel="006B6A78">
          <w:delText xml:space="preserve">The code is divided into various functions, </w:delText>
        </w:r>
        <w:r w:rsidR="002A26B3" w:rsidDel="006B6A78">
          <w:delText xml:space="preserve">The </w:delText>
        </w:r>
        <w:r w:rsidR="002A26B3" w:rsidRPr="002A26B3" w:rsidDel="006B6A78">
          <w:rPr>
            <w:b/>
            <w:bCs/>
          </w:rPr>
          <w:delText>EmotionsDataset</w:delText>
        </w:r>
        <w:r w:rsidR="002A26B3" w:rsidDel="006B6A78">
          <w:delText xml:space="preserve"> function is the function that handles the importing and the preprocessing of the dataset for the code. All the other functions define each parameter of the Conv2D convolutional neural network from PyTorch. There aren’t many graphs in the code.</w:delText>
        </w:r>
        <w:r w:rsidR="00F86F76" w:rsidDel="006B6A78">
          <w:delText xml:space="preserve"> The only graph in the code is below which graphically explains the performance of the Conv2D.</w:delText>
        </w:r>
      </w:del>
    </w:p>
    <w:p w14:paraId="57B4D5BE" w14:textId="4F78BBA8" w:rsidR="009E667A" w:rsidRDefault="009E667A" w:rsidP="002A26B3">
      <w:pPr>
        <w:jc w:val="both"/>
        <w:rPr>
          <w:ins w:id="71" w:author="Mushood Hanif" w:date="2021-06-07T15:11:00Z"/>
        </w:rPr>
      </w:pPr>
    </w:p>
    <w:p w14:paraId="65C3E981" w14:textId="44AAB288" w:rsidR="009E667A" w:rsidRDefault="009E667A" w:rsidP="002A26B3">
      <w:pPr>
        <w:jc w:val="both"/>
        <w:rPr>
          <w:ins w:id="72" w:author="Mushood Hanif" w:date="2021-06-07T15:12:00Z"/>
        </w:rPr>
      </w:pPr>
      <w:ins w:id="73" w:author="Mushood Hanif" w:date="2021-06-07T15:11:00Z">
        <w:r>
          <w:t>Input Layer: 32 Nodes with ReLU activation function and input s</w:t>
        </w:r>
      </w:ins>
      <w:ins w:id="74" w:author="Mushood Hanif" w:date="2021-06-07T15:12:00Z">
        <w:r>
          <w:t>hape of (48, 48, 1).</w:t>
        </w:r>
      </w:ins>
    </w:p>
    <w:p w14:paraId="638FEFBC" w14:textId="372DBB8E" w:rsidR="009E667A" w:rsidRDefault="009E667A" w:rsidP="002A26B3">
      <w:pPr>
        <w:jc w:val="both"/>
        <w:rPr>
          <w:ins w:id="75" w:author="Mushood Hanif" w:date="2021-06-07T15:12:00Z"/>
        </w:rPr>
      </w:pPr>
      <w:ins w:id="76" w:author="Mushood Hanif" w:date="2021-06-07T15:12:00Z">
        <w:r>
          <w:t>Hidden Layer 1: 64 Nodes with ReLU</w:t>
        </w:r>
      </w:ins>
    </w:p>
    <w:p w14:paraId="70811046" w14:textId="4034BB29" w:rsidR="009E667A" w:rsidRDefault="009E667A" w:rsidP="002A26B3">
      <w:pPr>
        <w:jc w:val="both"/>
        <w:rPr>
          <w:ins w:id="77" w:author="Mushood Hanif" w:date="2021-06-07T15:13:00Z"/>
        </w:rPr>
      </w:pPr>
      <w:ins w:id="78" w:author="Mushood Hanif" w:date="2021-06-07T15:12:00Z">
        <w:r>
          <w:t>Hidden Layer 2: 128 nodes with ReLU</w:t>
        </w:r>
      </w:ins>
    </w:p>
    <w:p w14:paraId="750C6CAC" w14:textId="4C9603EC" w:rsidR="009E667A" w:rsidRDefault="009E667A" w:rsidP="002A26B3">
      <w:pPr>
        <w:jc w:val="both"/>
        <w:rPr>
          <w:ins w:id="79" w:author="Mushood Hanif" w:date="2021-06-07T15:13:00Z"/>
        </w:rPr>
      </w:pPr>
      <w:ins w:id="80" w:author="Mushood Hanif" w:date="2021-06-07T15:13:00Z">
        <w:r>
          <w:t>Hidden Layer 3, 4: 512 nodes each with ReLU and Regularization</w:t>
        </w:r>
      </w:ins>
    </w:p>
    <w:p w14:paraId="32216594" w14:textId="03BC0E24" w:rsidR="009E667A" w:rsidRDefault="009E667A" w:rsidP="002A26B3">
      <w:pPr>
        <w:jc w:val="both"/>
        <w:rPr>
          <w:ins w:id="81" w:author="Mushood Hanif" w:date="2021-06-07T15:15:00Z"/>
        </w:rPr>
      </w:pPr>
      <w:ins w:id="82" w:author="Mushood Hanif" w:date="2021-06-07T15:14:00Z">
        <w:r>
          <w:t>Hidden Layer 5: Meant for Flattening the input to the next Hidden layer since the next hidden layer is an A</w:t>
        </w:r>
      </w:ins>
      <w:ins w:id="83" w:author="Mushood Hanif" w:date="2021-06-07T15:15:00Z">
        <w:r>
          <w:t>NN not a CNN. It has 256 nodes with ReLU</w:t>
        </w:r>
      </w:ins>
    </w:p>
    <w:p w14:paraId="60772663" w14:textId="57A94738" w:rsidR="009E667A" w:rsidRDefault="009E667A" w:rsidP="002A26B3">
      <w:pPr>
        <w:jc w:val="both"/>
        <w:rPr>
          <w:ins w:id="84" w:author="Mushood Hanif" w:date="2021-06-07T15:15:00Z"/>
        </w:rPr>
      </w:pPr>
      <w:ins w:id="85" w:author="Mushood Hanif" w:date="2021-06-07T15:15:00Z">
        <w:r>
          <w:t>Hidden Layer 7: ANN 512 Nodes with ReLU</w:t>
        </w:r>
      </w:ins>
    </w:p>
    <w:p w14:paraId="141E1A32" w14:textId="45FD58EE" w:rsidR="009E667A" w:rsidRDefault="009E667A" w:rsidP="002A26B3">
      <w:pPr>
        <w:jc w:val="both"/>
        <w:rPr>
          <w:ins w:id="86" w:author="Mushood Hanif" w:date="2021-06-07T15:15:00Z"/>
        </w:rPr>
      </w:pPr>
      <w:ins w:id="87" w:author="Mushood Hanif" w:date="2021-06-07T15:15:00Z">
        <w:r>
          <w:t>Output layer: 7 nodes with Softmax</w:t>
        </w:r>
      </w:ins>
    </w:p>
    <w:p w14:paraId="7843A26F" w14:textId="6A0F0932" w:rsidR="00981ED0" w:rsidRDefault="00981ED0" w:rsidP="002A26B3">
      <w:pPr>
        <w:jc w:val="both"/>
        <w:rPr>
          <w:ins w:id="88" w:author="Mushood Hanif" w:date="2021-06-07T15:17:00Z"/>
        </w:rPr>
      </w:pPr>
      <w:ins w:id="89" w:author="Mushood Hanif" w:date="2021-06-07T15:15:00Z">
        <w:r>
          <w:t>The algorithm run</w:t>
        </w:r>
      </w:ins>
      <w:ins w:id="90" w:author="Mushood Hanif" w:date="2021-06-07T15:16:00Z">
        <w:r>
          <w:t>s for 60 epochs. The batch size of images for each layer is a fixed 64. The kernel size for only the 3 layer is a 5x5 matrix</w:t>
        </w:r>
      </w:ins>
      <w:ins w:id="91" w:author="Mushood Hanif" w:date="2021-06-07T15:17:00Z">
        <w:r>
          <w:t>. Rest all the other CNN layers have the 3x3 matrix as the kernel</w:t>
        </w:r>
        <w:r w:rsidR="002C69E3">
          <w:t>.</w:t>
        </w:r>
        <w:r w:rsidR="00CD624F">
          <w:t xml:space="preserve"> The model is also equipped with the Adam Optimizer.</w:t>
        </w:r>
      </w:ins>
    </w:p>
    <w:p w14:paraId="54739449" w14:textId="46B37781" w:rsidR="004C61D8" w:rsidRDefault="004C61D8" w:rsidP="002A26B3">
      <w:pPr>
        <w:jc w:val="both"/>
        <w:rPr>
          <w:ins w:id="92" w:author="Mushood Hanif" w:date="2021-06-07T15:20:00Z"/>
        </w:rPr>
      </w:pPr>
      <w:ins w:id="93" w:author="Mushood Hanif" w:date="2021-06-07T15:18:00Z">
        <w:r>
          <w:t xml:space="preserve">After the training for the CNN is complete, </w:t>
        </w:r>
      </w:ins>
      <w:ins w:id="94" w:author="Mushood Hanif" w:date="2021-06-07T15:19:00Z">
        <w:r>
          <w:t>the</w:t>
        </w:r>
      </w:ins>
      <w:ins w:id="95" w:author="Mushood Hanif" w:date="2021-06-07T15:18:00Z">
        <w:r>
          <w:t xml:space="preserve"> training accuracy is compared with the validation accuracy. </w:t>
        </w:r>
      </w:ins>
      <w:ins w:id="96" w:author="Mushood Hanif" w:date="2021-06-07T15:19:00Z">
        <w:r>
          <w:t xml:space="preserve">The </w:t>
        </w:r>
        <w:r w:rsidR="00C16545">
          <w:t>following co</w:t>
        </w:r>
      </w:ins>
      <w:ins w:id="97" w:author="Mushood Hanif" w:date="2021-06-07T15:20:00Z">
        <w:r w:rsidR="00C16545">
          <w:t>de snippet shows the processing of the training and the validation datasets for the algorithm.</w:t>
        </w:r>
      </w:ins>
    </w:p>
    <w:p w14:paraId="6DFC6B0C" w14:textId="063A9256" w:rsidR="00C16545" w:rsidRDefault="00C16545" w:rsidP="00C16545">
      <w:pPr>
        <w:jc w:val="center"/>
        <w:rPr>
          <w:ins w:id="98" w:author="Mushood Hanif" w:date="2021-06-07T15:20:00Z"/>
        </w:rPr>
      </w:pPr>
      <w:ins w:id="99" w:author="Mushood Hanif" w:date="2021-06-07T15:20:00Z">
        <w:r w:rsidRPr="00C16545">
          <w:drawing>
            <wp:inline distT="0" distB="0" distL="0" distR="0" wp14:anchorId="58619731" wp14:editId="70D3BE5B">
              <wp:extent cx="5943600" cy="223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7740"/>
                      </a:xfrm>
                      <a:prstGeom prst="rect">
                        <a:avLst/>
                      </a:prstGeom>
                    </pic:spPr>
                  </pic:pic>
                </a:graphicData>
              </a:graphic>
            </wp:inline>
          </w:drawing>
        </w:r>
      </w:ins>
    </w:p>
    <w:p w14:paraId="100CA8AA" w14:textId="162165CA" w:rsidR="00C16545" w:rsidRDefault="00C16545" w:rsidP="00C16545">
      <w:pPr>
        <w:jc w:val="both"/>
        <w:rPr>
          <w:ins w:id="100" w:author="Mushood Hanif" w:date="2021-06-07T15:21:00Z"/>
        </w:rPr>
      </w:pPr>
      <w:ins w:id="101" w:author="Mushood Hanif" w:date="2021-06-07T15:20:00Z">
        <w:r>
          <w:lastRenderedPageBreak/>
          <w:t>The validation split for both the datasets in the ImageDataGenerator function from Keras is 0.2.</w:t>
        </w:r>
      </w:ins>
      <w:ins w:id="102" w:author="Mushood Hanif" w:date="2021-06-07T15:21:00Z">
        <w:r w:rsidR="00F9597E">
          <w:t xml:space="preserve"> The Training loss is also plotted against Validation loss for the algorithm.</w:t>
        </w:r>
        <w:r w:rsidR="00423481">
          <w:t xml:space="preserve"> The performance graphs are as follows:</w:t>
        </w:r>
      </w:ins>
    </w:p>
    <w:p w14:paraId="1A4ABA0C" w14:textId="37BA2F34" w:rsidR="00423481" w:rsidRDefault="00423481" w:rsidP="00423481">
      <w:pPr>
        <w:jc w:val="center"/>
        <w:rPr>
          <w:ins w:id="103" w:author="Mushood Hanif" w:date="2021-06-07T15:21:00Z"/>
        </w:rPr>
      </w:pPr>
      <w:ins w:id="104" w:author="Mushood Hanif" w:date="2021-06-07T15:21:00Z">
        <w:r w:rsidRPr="00423481">
          <w:drawing>
            <wp:inline distT="0" distB="0" distL="0" distR="0" wp14:anchorId="2AF611A6" wp14:editId="6B2CFB86">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1880"/>
                      </a:xfrm>
                      <a:prstGeom prst="rect">
                        <a:avLst/>
                      </a:prstGeom>
                    </pic:spPr>
                  </pic:pic>
                </a:graphicData>
              </a:graphic>
            </wp:inline>
          </w:drawing>
        </w:r>
      </w:ins>
    </w:p>
    <w:p w14:paraId="6985C445" w14:textId="777D3842" w:rsidR="00B26F22" w:rsidRDefault="00423481" w:rsidP="00423481">
      <w:pPr>
        <w:jc w:val="both"/>
        <w:rPr>
          <w:ins w:id="105" w:author="Mushood Hanif" w:date="2021-06-07T15:27:00Z"/>
        </w:rPr>
      </w:pPr>
      <w:ins w:id="106" w:author="Mushood Hanif" w:date="2021-06-07T15:21:00Z">
        <w:r>
          <w:t xml:space="preserve">The </w:t>
        </w:r>
      </w:ins>
      <w:ins w:id="107" w:author="Mushood Hanif" w:date="2021-06-07T15:22:00Z">
        <w:r>
          <w:t>x-axis represents the number of epochs in both the graphs.</w:t>
        </w:r>
        <w:r w:rsidR="006F164E">
          <w:t xml:space="preserve"> As you can see, there is a higher degree of fluctuation in the </w:t>
        </w:r>
      </w:ins>
      <w:ins w:id="108" w:author="Mushood Hanif" w:date="2021-06-07T15:24:00Z">
        <w:r w:rsidR="00CB2F0A">
          <w:t xml:space="preserve">validation </w:t>
        </w:r>
      </w:ins>
      <w:ins w:id="109" w:author="Mushood Hanif" w:date="2021-06-07T15:22:00Z">
        <w:r w:rsidR="006F164E">
          <w:t xml:space="preserve">accuracy graph </w:t>
        </w:r>
      </w:ins>
      <w:ins w:id="110" w:author="Mushood Hanif" w:date="2021-06-07T15:23:00Z">
        <w:r w:rsidR="006F164E">
          <w:t>when compared to the loss graph. The decrease in loss is consistent for both the training and validation sets although there is a bit of fluctuation for validation loss while training loss is completely smooth</w:t>
        </w:r>
      </w:ins>
      <w:ins w:id="111" w:author="Mushood Hanif" w:date="2021-06-07T15:24:00Z">
        <w:r w:rsidR="006F164E">
          <w:t>. The same goes for the accuracy graph as well.</w:t>
        </w:r>
        <w:r w:rsidR="000F76B1">
          <w:t xml:space="preserve"> These fluctuations can be the result of less data in the validation set. </w:t>
        </w:r>
      </w:ins>
      <w:ins w:id="112" w:author="Mushood Hanif" w:date="2021-06-07T15:25:00Z">
        <w:r w:rsidR="000F76B1">
          <w:t xml:space="preserve">Lesser data in the validation set has brought about greater magnification in pattern identification which is seen as </w:t>
        </w:r>
      </w:ins>
      <w:ins w:id="113" w:author="Mushood Hanif" w:date="2021-06-07T15:26:00Z">
        <w:r w:rsidR="000F76B1">
          <w:t>greater fluctuation in the graph.</w:t>
        </w:r>
        <w:r w:rsidR="003A67E6">
          <w:t xml:space="preserve"> I have also employed the inbuilt evaluator function for performance measurement in percentages.</w:t>
        </w:r>
        <w:r w:rsidR="00B26F22">
          <w:t xml:space="preserve"> The following code snippet reveals tha</w:t>
        </w:r>
      </w:ins>
      <w:ins w:id="114" w:author="Mushood Hanif" w:date="2021-06-07T15:27:00Z">
        <w:r w:rsidR="00B26F22">
          <w:t>t.</w:t>
        </w:r>
      </w:ins>
    </w:p>
    <w:p w14:paraId="21C71443" w14:textId="66C1535B" w:rsidR="00E91CF1" w:rsidRPr="002A26B3" w:rsidDel="006B6A78" w:rsidRDefault="006130A9" w:rsidP="00B562A2">
      <w:pPr>
        <w:jc w:val="center"/>
        <w:rPr>
          <w:del w:id="115" w:author="Mushood Hanif" w:date="2021-06-07T15:08:00Z"/>
        </w:rPr>
        <w:pPrChange w:id="116" w:author="Mushood Hanif" w:date="2021-06-07T15:27:00Z">
          <w:pPr>
            <w:jc w:val="both"/>
          </w:pPr>
        </w:pPrChange>
      </w:pPr>
      <w:ins w:id="117" w:author="Mushood Hanif" w:date="2021-06-07T15:27:00Z">
        <w:r w:rsidRPr="006130A9">
          <w:drawing>
            <wp:inline distT="0" distB="0" distL="0" distR="0" wp14:anchorId="11944C8D" wp14:editId="47680695">
              <wp:extent cx="5943600" cy="793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3750"/>
                      </a:xfrm>
                      <a:prstGeom prst="rect">
                        <a:avLst/>
                      </a:prstGeom>
                    </pic:spPr>
                  </pic:pic>
                </a:graphicData>
              </a:graphic>
            </wp:inline>
          </w:drawing>
        </w:r>
      </w:ins>
    </w:p>
    <w:p w14:paraId="13675710" w14:textId="77777777" w:rsidR="002A26B3" w:rsidRPr="00C174A5" w:rsidRDefault="002A26B3" w:rsidP="00F3524F">
      <w:pPr>
        <w:jc w:val="both"/>
      </w:pPr>
    </w:p>
    <w:sectPr w:rsidR="002A26B3" w:rsidRPr="00C1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776A9"/>
    <w:multiLevelType w:val="hybridMultilevel"/>
    <w:tmpl w:val="0A2E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F12EA"/>
    <w:multiLevelType w:val="hybridMultilevel"/>
    <w:tmpl w:val="7AAA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96B19"/>
    <w:multiLevelType w:val="hybridMultilevel"/>
    <w:tmpl w:val="EC9A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shood Hanif">
    <w15:presenceInfo w15:providerId="Windows Live" w15:userId="ab2bce2e1eee5a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NjewtDQxMzM0MrBU0lEKTi0uzszPAykwrAUAawUOkiwAAAA="/>
  </w:docVars>
  <w:rsids>
    <w:rsidRoot w:val="002846A5"/>
    <w:rsid w:val="000A653E"/>
    <w:rsid w:val="000F76B1"/>
    <w:rsid w:val="00105DB3"/>
    <w:rsid w:val="002846A5"/>
    <w:rsid w:val="002A26B3"/>
    <w:rsid w:val="002B28AC"/>
    <w:rsid w:val="002C6688"/>
    <w:rsid w:val="002C69E3"/>
    <w:rsid w:val="003A67E6"/>
    <w:rsid w:val="003C1820"/>
    <w:rsid w:val="00423481"/>
    <w:rsid w:val="004A420F"/>
    <w:rsid w:val="004C61D8"/>
    <w:rsid w:val="005A1A0B"/>
    <w:rsid w:val="005B0569"/>
    <w:rsid w:val="006130A9"/>
    <w:rsid w:val="006B6A78"/>
    <w:rsid w:val="006F164E"/>
    <w:rsid w:val="007C3D95"/>
    <w:rsid w:val="00844087"/>
    <w:rsid w:val="00981ED0"/>
    <w:rsid w:val="009E667A"/>
    <w:rsid w:val="00A75F35"/>
    <w:rsid w:val="00AB10FE"/>
    <w:rsid w:val="00AF08DF"/>
    <w:rsid w:val="00B26F22"/>
    <w:rsid w:val="00B37125"/>
    <w:rsid w:val="00B562A2"/>
    <w:rsid w:val="00C16545"/>
    <w:rsid w:val="00C174A5"/>
    <w:rsid w:val="00C26392"/>
    <w:rsid w:val="00C3521C"/>
    <w:rsid w:val="00C76C08"/>
    <w:rsid w:val="00C93A4B"/>
    <w:rsid w:val="00CB2F0A"/>
    <w:rsid w:val="00CD624F"/>
    <w:rsid w:val="00E65FF3"/>
    <w:rsid w:val="00E91CF1"/>
    <w:rsid w:val="00F3524F"/>
    <w:rsid w:val="00F86F76"/>
    <w:rsid w:val="00F9597E"/>
    <w:rsid w:val="00FE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75BA"/>
  <w15:chartTrackingRefBased/>
  <w15:docId w15:val="{D00D523F-686E-4987-8D3B-D2B73821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40</cp:revision>
  <dcterms:created xsi:type="dcterms:W3CDTF">2021-06-04T11:54:00Z</dcterms:created>
  <dcterms:modified xsi:type="dcterms:W3CDTF">2021-06-07T11:27:00Z</dcterms:modified>
</cp:coreProperties>
</file>